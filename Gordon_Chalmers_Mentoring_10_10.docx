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AC42" w14:textId="4D32B8C2" w:rsidR="00947374" w:rsidRDefault="007709AB">
      <w:pPr>
        <w:rPr>
          <w:b/>
          <w:bCs/>
          <w:sz w:val="24"/>
          <w:szCs w:val="24"/>
        </w:rPr>
      </w:pPr>
      <w:r w:rsidRPr="007709AB">
        <w:rPr>
          <w:b/>
          <w:bCs/>
          <w:sz w:val="24"/>
          <w:szCs w:val="24"/>
        </w:rPr>
        <w:t xml:space="preserve">Gordon Chalmers </w:t>
      </w:r>
      <w:r>
        <w:rPr>
          <w:b/>
          <w:bCs/>
          <w:sz w:val="24"/>
          <w:szCs w:val="24"/>
        </w:rPr>
        <w:t>–</w:t>
      </w:r>
      <w:r w:rsidRPr="007709AB">
        <w:rPr>
          <w:b/>
          <w:bCs/>
          <w:sz w:val="24"/>
          <w:szCs w:val="24"/>
        </w:rPr>
        <w:t xml:space="preserve"> Mentoring</w:t>
      </w:r>
    </w:p>
    <w:p w14:paraId="13366C08" w14:textId="3E90DE38" w:rsidR="002019FE" w:rsidRDefault="008871D3">
      <w:pPr>
        <w:rPr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Mentoring </w:t>
      </w:r>
      <w:r w:rsidR="00C507E6">
        <w:rPr>
          <w:rFonts w:ascii="Calibri" w:hAnsi="Calibri" w:cs="Calibri"/>
          <w:color w:val="000000"/>
          <w:shd w:val="clear" w:color="auto" w:fill="FFFFFF"/>
        </w:rPr>
        <w:t>as</w:t>
      </w:r>
      <w:r>
        <w:rPr>
          <w:rFonts w:ascii="Calibri" w:hAnsi="Calibri" w:cs="Calibri"/>
          <w:color w:val="000000"/>
          <w:shd w:val="clear" w:color="auto" w:fill="FFFFFF"/>
        </w:rPr>
        <w:t xml:space="preserve"> defined </w:t>
      </w:r>
      <w:r w:rsidR="001E6B0B">
        <w:rPr>
          <w:rFonts w:ascii="Calibri" w:hAnsi="Calibri" w:cs="Calibri"/>
          <w:color w:val="000000"/>
          <w:shd w:val="clear" w:color="auto" w:fill="FFFFFF"/>
        </w:rPr>
        <w:t>in</w:t>
      </w:r>
      <w:r>
        <w:rPr>
          <w:rFonts w:ascii="Calibri" w:hAnsi="Calibri" w:cs="Calibri"/>
          <w:color w:val="000000"/>
          <w:shd w:val="clear" w:color="auto" w:fill="FFFFFF"/>
        </w:rPr>
        <w:t xml:space="preserve"> th</w:t>
      </w:r>
      <w:r w:rsidR="00C507E6">
        <w:rPr>
          <w:rFonts w:ascii="Calibri" w:hAnsi="Calibri" w:cs="Calibri"/>
          <w:color w:val="000000"/>
          <w:shd w:val="clear" w:color="auto" w:fill="FFFFFF"/>
        </w:rPr>
        <w:t>e requested</w:t>
      </w:r>
      <w:r>
        <w:rPr>
          <w:rFonts w:ascii="Calibri" w:hAnsi="Calibri" w:cs="Calibri"/>
          <w:color w:val="000000"/>
          <w:shd w:val="clear" w:color="auto" w:fill="FFFFFF"/>
        </w:rPr>
        <w:t xml:space="preserve"> letter </w:t>
      </w:r>
      <w:r w:rsidR="00C507E6">
        <w:rPr>
          <w:rFonts w:ascii="Calibri" w:hAnsi="Calibri" w:cs="Calibri"/>
          <w:color w:val="000000"/>
          <w:shd w:val="clear" w:color="auto" w:fill="FFFFFF"/>
        </w:rPr>
        <w:t>for the</w:t>
      </w:r>
      <w:r>
        <w:rPr>
          <w:rFonts w:ascii="Calibri" w:hAnsi="Calibri" w:cs="Calibri"/>
          <w:color w:val="000000"/>
          <w:shd w:val="clear" w:color="auto" w:fill="FFFFFF"/>
        </w:rPr>
        <w:t xml:space="preserve"> Computation Position </w:t>
      </w:r>
      <w:r w:rsidR="00C507E6">
        <w:rPr>
          <w:rFonts w:ascii="Calibri" w:hAnsi="Calibri" w:cs="Calibri"/>
          <w:color w:val="000000"/>
          <w:shd w:val="clear" w:color="auto" w:fill="FFFFFF"/>
        </w:rPr>
        <w:t>is</w:t>
      </w:r>
      <w:r>
        <w:rPr>
          <w:rFonts w:ascii="Calibri" w:hAnsi="Calibri" w:cs="Calibri"/>
          <w:color w:val="000000"/>
          <w:shd w:val="clear" w:color="auto" w:fill="FFFFFF"/>
        </w:rPr>
        <w:t xml:space="preserve"> "to help train graduate students and post-doctoral fellows as they advance in their careers.”  </w:t>
      </w:r>
      <w:r>
        <w:rPr>
          <w:sz w:val="24"/>
          <w:szCs w:val="24"/>
        </w:rPr>
        <w:t>I believe that</w:t>
      </w:r>
      <w:r w:rsidR="007709AB">
        <w:rPr>
          <w:sz w:val="24"/>
          <w:szCs w:val="24"/>
        </w:rPr>
        <w:t xml:space="preserve"> mentoring and spending time to help more junior scientists is equally important to researc</w:t>
      </w:r>
      <w:r>
        <w:rPr>
          <w:sz w:val="24"/>
          <w:szCs w:val="24"/>
        </w:rPr>
        <w:t>h.</w:t>
      </w:r>
      <w:r w:rsidR="007709AB">
        <w:rPr>
          <w:sz w:val="24"/>
          <w:szCs w:val="24"/>
        </w:rPr>
        <w:t xml:space="preserve">  </w:t>
      </w:r>
      <w:r w:rsidR="0000137F">
        <w:rPr>
          <w:sz w:val="24"/>
          <w:szCs w:val="24"/>
        </w:rPr>
        <w:t xml:space="preserve">I know the relevance of providing knowledgeable information in mentoring at the NIH and am willing to do this.  </w:t>
      </w:r>
      <w:r w:rsidR="007709AB">
        <w:rPr>
          <w:sz w:val="24"/>
          <w:szCs w:val="24"/>
        </w:rPr>
        <w:t xml:space="preserve">I have spent much time in decades of work to educate and enable younger scientists (and older) to pursue excellent </w:t>
      </w:r>
      <w:r w:rsidR="00847909">
        <w:rPr>
          <w:sz w:val="24"/>
          <w:szCs w:val="24"/>
        </w:rPr>
        <w:t xml:space="preserve">work. </w:t>
      </w:r>
      <w:r w:rsidR="007709AB">
        <w:rPr>
          <w:sz w:val="24"/>
          <w:szCs w:val="24"/>
        </w:rPr>
        <w:t>I appreciate the value of the time spent in helping junior scientists and also seeing the effect on their work</w:t>
      </w:r>
      <w:r w:rsidR="008167C1">
        <w:rPr>
          <w:sz w:val="24"/>
          <w:szCs w:val="24"/>
        </w:rPr>
        <w:t xml:space="preserve"> and careers</w:t>
      </w:r>
      <w:r w:rsidR="00B27DAC">
        <w:rPr>
          <w:sz w:val="24"/>
          <w:szCs w:val="24"/>
        </w:rPr>
        <w:t>, and this is separate from my own work.</w:t>
      </w:r>
    </w:p>
    <w:p w14:paraId="1039B177" w14:textId="77777777" w:rsidR="00E14057" w:rsidRDefault="002E26DB">
      <w:pPr>
        <w:rPr>
          <w:sz w:val="24"/>
          <w:szCs w:val="24"/>
        </w:rPr>
      </w:pPr>
      <w:r>
        <w:rPr>
          <w:sz w:val="24"/>
          <w:szCs w:val="24"/>
        </w:rPr>
        <w:t>I have much experience in the formal and informal education of scientists</w:t>
      </w:r>
      <w:r w:rsidR="00DC4429">
        <w:rPr>
          <w:sz w:val="24"/>
          <w:szCs w:val="24"/>
        </w:rPr>
        <w:t xml:space="preserve"> and will describe this</w:t>
      </w:r>
      <w:r>
        <w:rPr>
          <w:sz w:val="24"/>
          <w:szCs w:val="24"/>
        </w:rPr>
        <w:t xml:space="preserve">.  </w:t>
      </w:r>
      <w:r w:rsidR="00DC4429">
        <w:rPr>
          <w:sz w:val="24"/>
          <w:szCs w:val="24"/>
        </w:rPr>
        <w:t>First, I</w:t>
      </w:r>
      <w:r>
        <w:rPr>
          <w:sz w:val="24"/>
          <w:szCs w:val="24"/>
        </w:rPr>
        <w:t xml:space="preserve"> am also always available as a resource </w:t>
      </w:r>
      <w:r w:rsidR="00DC4429">
        <w:rPr>
          <w:sz w:val="24"/>
          <w:szCs w:val="24"/>
        </w:rPr>
        <w:t>of the</w:t>
      </w:r>
      <w:r>
        <w:rPr>
          <w:sz w:val="24"/>
          <w:szCs w:val="24"/>
        </w:rPr>
        <w:t xml:space="preserve"> computing sciences, computational </w:t>
      </w:r>
      <w:r w:rsidR="00217969">
        <w:rPr>
          <w:sz w:val="24"/>
          <w:szCs w:val="24"/>
        </w:rPr>
        <w:t>molecular work, programming, physics</w:t>
      </w:r>
      <w:r w:rsidR="00664F3F">
        <w:rPr>
          <w:sz w:val="24"/>
          <w:szCs w:val="24"/>
        </w:rPr>
        <w:t>,</w:t>
      </w:r>
      <w:r w:rsidR="00217969">
        <w:rPr>
          <w:sz w:val="24"/>
          <w:szCs w:val="24"/>
        </w:rPr>
        <w:t xml:space="preserve"> and </w:t>
      </w:r>
      <w:r w:rsidR="00664F3F">
        <w:rPr>
          <w:sz w:val="24"/>
          <w:szCs w:val="24"/>
        </w:rPr>
        <w:t xml:space="preserve">the use of </w:t>
      </w:r>
      <w:r w:rsidR="00217969">
        <w:rPr>
          <w:sz w:val="24"/>
          <w:szCs w:val="24"/>
        </w:rPr>
        <w:t>math</w:t>
      </w:r>
      <w:r w:rsidR="00664F3F">
        <w:rPr>
          <w:sz w:val="24"/>
          <w:szCs w:val="24"/>
        </w:rPr>
        <w:t>ematics</w:t>
      </w:r>
      <w:r w:rsidR="00DC4429">
        <w:rPr>
          <w:sz w:val="24"/>
          <w:szCs w:val="24"/>
        </w:rPr>
        <w:t xml:space="preserve"> to colleagues</w:t>
      </w:r>
      <w:r w:rsidR="00217969">
        <w:rPr>
          <w:sz w:val="24"/>
          <w:szCs w:val="24"/>
        </w:rPr>
        <w:t xml:space="preserve">.  I have made numerous contributions to other’s work </w:t>
      </w:r>
      <w:r w:rsidR="00033F0A">
        <w:rPr>
          <w:sz w:val="24"/>
          <w:szCs w:val="24"/>
        </w:rPr>
        <w:t xml:space="preserve">at the graduate, postdoctoral, and professor level, </w:t>
      </w:r>
      <w:r w:rsidR="00217969">
        <w:rPr>
          <w:sz w:val="24"/>
          <w:szCs w:val="24"/>
        </w:rPr>
        <w:t>over the years</w:t>
      </w:r>
      <w:r w:rsidR="00DC4429">
        <w:rPr>
          <w:sz w:val="24"/>
          <w:szCs w:val="24"/>
        </w:rPr>
        <w:t xml:space="preserve">.  This </w:t>
      </w:r>
      <w:r w:rsidR="00E14057">
        <w:rPr>
          <w:sz w:val="24"/>
          <w:szCs w:val="24"/>
        </w:rPr>
        <w:t xml:space="preserve">also </w:t>
      </w:r>
      <w:r w:rsidR="00DC4429">
        <w:rPr>
          <w:sz w:val="24"/>
          <w:szCs w:val="24"/>
        </w:rPr>
        <w:t>i</w:t>
      </w:r>
      <w:r w:rsidR="00217969">
        <w:rPr>
          <w:sz w:val="24"/>
          <w:szCs w:val="24"/>
        </w:rPr>
        <w:t>nclud</w:t>
      </w:r>
      <w:r w:rsidR="00DC4429">
        <w:rPr>
          <w:sz w:val="24"/>
          <w:szCs w:val="24"/>
        </w:rPr>
        <w:t>es</w:t>
      </w:r>
      <w:r w:rsidR="00217969">
        <w:rPr>
          <w:sz w:val="24"/>
          <w:szCs w:val="24"/>
        </w:rPr>
        <w:t xml:space="preserve"> small minor </w:t>
      </w:r>
      <w:r w:rsidR="00DC4429">
        <w:rPr>
          <w:sz w:val="24"/>
          <w:szCs w:val="24"/>
        </w:rPr>
        <w:t>tasks</w:t>
      </w:r>
      <w:r w:rsidR="00033F0A">
        <w:rPr>
          <w:sz w:val="24"/>
          <w:szCs w:val="24"/>
        </w:rPr>
        <w:t>, advice in problem solving</w:t>
      </w:r>
      <w:r w:rsidR="00E14057">
        <w:rPr>
          <w:sz w:val="24"/>
          <w:szCs w:val="24"/>
        </w:rPr>
        <w:t>,</w:t>
      </w:r>
      <w:r w:rsidR="00033F0A">
        <w:rPr>
          <w:sz w:val="24"/>
          <w:szCs w:val="24"/>
        </w:rPr>
        <w:t xml:space="preserve"> or coding</w:t>
      </w:r>
      <w:r w:rsidR="00DC4429">
        <w:rPr>
          <w:sz w:val="24"/>
          <w:szCs w:val="24"/>
        </w:rPr>
        <w:t xml:space="preserve">.  </w:t>
      </w:r>
    </w:p>
    <w:p w14:paraId="3F042841" w14:textId="5D37526F" w:rsidR="00A84E82" w:rsidRDefault="00A84E82" w:rsidP="00E14057">
      <w:pPr>
        <w:rPr>
          <w:sz w:val="24"/>
          <w:szCs w:val="24"/>
        </w:rPr>
      </w:pPr>
      <w:r>
        <w:rPr>
          <w:sz w:val="24"/>
          <w:szCs w:val="24"/>
        </w:rPr>
        <w:t xml:space="preserve">My mentoring of junior scientists can be described </w:t>
      </w:r>
      <w:r w:rsidR="00847909">
        <w:rPr>
          <w:sz w:val="24"/>
          <w:szCs w:val="24"/>
        </w:rPr>
        <w:t>as</w:t>
      </w:r>
      <w:r>
        <w:rPr>
          <w:sz w:val="24"/>
          <w:szCs w:val="24"/>
        </w:rPr>
        <w:t xml:space="preserve">: </w:t>
      </w:r>
      <w:r w:rsidR="00E14057">
        <w:rPr>
          <w:sz w:val="24"/>
          <w:szCs w:val="24"/>
        </w:rPr>
        <w:t xml:space="preserve">1) </w:t>
      </w:r>
      <w:r>
        <w:rPr>
          <w:sz w:val="24"/>
          <w:szCs w:val="24"/>
        </w:rPr>
        <w:t>Discussions or collaborations involving algorithms</w:t>
      </w:r>
      <w:r w:rsidR="00806FDF">
        <w:rPr>
          <w:sz w:val="24"/>
          <w:szCs w:val="24"/>
        </w:rPr>
        <w:t xml:space="preserve">, </w:t>
      </w:r>
      <w:r>
        <w:rPr>
          <w:sz w:val="24"/>
          <w:szCs w:val="24"/>
        </w:rPr>
        <w:t>software development</w:t>
      </w:r>
      <w:r w:rsidR="00806FDF">
        <w:rPr>
          <w:sz w:val="24"/>
          <w:szCs w:val="24"/>
        </w:rPr>
        <w:t>, and calculations</w:t>
      </w:r>
      <w:r>
        <w:rPr>
          <w:sz w:val="24"/>
          <w:szCs w:val="24"/>
        </w:rPr>
        <w:t xml:space="preserve"> </w:t>
      </w:r>
      <w:r w:rsidR="00AA08E8">
        <w:rPr>
          <w:sz w:val="24"/>
          <w:szCs w:val="24"/>
        </w:rPr>
        <w:t>with</w:t>
      </w:r>
      <w:r w:rsidR="004A77B4">
        <w:rPr>
          <w:sz w:val="24"/>
          <w:szCs w:val="24"/>
        </w:rPr>
        <w:t xml:space="preserve"> </w:t>
      </w:r>
      <w:r w:rsidR="001807FF">
        <w:rPr>
          <w:sz w:val="24"/>
          <w:szCs w:val="24"/>
        </w:rPr>
        <w:t>students and postdoctoral members</w:t>
      </w:r>
      <w:r w:rsidR="00E14057">
        <w:rPr>
          <w:sz w:val="24"/>
          <w:szCs w:val="24"/>
        </w:rPr>
        <w:t xml:space="preserve">, 2) </w:t>
      </w:r>
      <w:r>
        <w:rPr>
          <w:sz w:val="24"/>
          <w:szCs w:val="24"/>
        </w:rPr>
        <w:t>Contributions to projects and papers in which I am not necessarily an author</w:t>
      </w:r>
      <w:r w:rsidR="00E14057">
        <w:rPr>
          <w:sz w:val="24"/>
          <w:szCs w:val="24"/>
        </w:rPr>
        <w:t xml:space="preserve">, 3) </w:t>
      </w:r>
      <w:r>
        <w:rPr>
          <w:sz w:val="24"/>
          <w:szCs w:val="24"/>
        </w:rPr>
        <w:t>Teaching</w:t>
      </w:r>
      <w:r w:rsidR="00E62DE2">
        <w:rPr>
          <w:sz w:val="24"/>
          <w:szCs w:val="24"/>
        </w:rPr>
        <w:t xml:space="preserve"> in a classroom</w:t>
      </w:r>
      <w:r w:rsidR="00E14057">
        <w:rPr>
          <w:sz w:val="24"/>
          <w:szCs w:val="24"/>
        </w:rPr>
        <w:t>.  In the next paragraphs I give examples in which the work has enabled advance junior scientists’ careers and scientific knowledge.</w:t>
      </w:r>
    </w:p>
    <w:p w14:paraId="0834528B" w14:textId="0F68A7F1" w:rsidR="00D336E7" w:rsidRDefault="00D336E7" w:rsidP="00D336E7">
      <w:pPr>
        <w:rPr>
          <w:sz w:val="24"/>
          <w:szCs w:val="24"/>
        </w:rPr>
      </w:pPr>
      <w:r>
        <w:rPr>
          <w:sz w:val="24"/>
          <w:szCs w:val="24"/>
        </w:rPr>
        <w:t>During a multi-year long project</w:t>
      </w:r>
      <w:r w:rsidR="00847909">
        <w:rPr>
          <w:sz w:val="24"/>
          <w:szCs w:val="24"/>
        </w:rPr>
        <w:t>,</w:t>
      </w:r>
      <w:r>
        <w:rPr>
          <w:sz w:val="24"/>
          <w:szCs w:val="24"/>
        </w:rPr>
        <w:t xml:space="preserve"> I worked in depth on a software package that enables automated assignment of sparsely labeled proteins.  I was responsible for much of the machine learning genetic algorithm code, the C++ spin diffusion modeling</w:t>
      </w:r>
      <w:r w:rsidR="00020CE6">
        <w:rPr>
          <w:sz w:val="24"/>
          <w:szCs w:val="24"/>
        </w:rPr>
        <w:t xml:space="preserve"> from the MD trajectories</w:t>
      </w:r>
      <w:r>
        <w:rPr>
          <w:sz w:val="24"/>
          <w:szCs w:val="24"/>
        </w:rPr>
        <w:t xml:space="preserve">, and importantly for informing other grad students of the principles of calculation and in using the software, notably Qi Gao and Rob Williams in the </w:t>
      </w:r>
      <w:r w:rsidR="00847909">
        <w:rPr>
          <w:sz w:val="24"/>
          <w:szCs w:val="24"/>
        </w:rPr>
        <w:t xml:space="preserve">group of Jim </w:t>
      </w:r>
      <w:r>
        <w:rPr>
          <w:sz w:val="24"/>
          <w:szCs w:val="24"/>
        </w:rPr>
        <w:t>Prestegard</w:t>
      </w:r>
      <w:r w:rsidR="00847909">
        <w:rPr>
          <w:sz w:val="24"/>
          <w:szCs w:val="24"/>
        </w:rPr>
        <w:t xml:space="preserve"> (UGA)</w:t>
      </w:r>
      <w:r>
        <w:rPr>
          <w:sz w:val="24"/>
          <w:szCs w:val="24"/>
        </w:rPr>
        <w:t xml:space="preserve">.  The core software and use featured strongly in both of their </w:t>
      </w:r>
      <w:r w:rsidR="003F1A71">
        <w:rPr>
          <w:sz w:val="24"/>
          <w:szCs w:val="24"/>
        </w:rPr>
        <w:t xml:space="preserve">PhD </w:t>
      </w:r>
      <w:r w:rsidR="00847909">
        <w:rPr>
          <w:sz w:val="24"/>
          <w:szCs w:val="24"/>
        </w:rPr>
        <w:t>dissertations as well as in my own</w:t>
      </w:r>
      <w:r>
        <w:rPr>
          <w:sz w:val="24"/>
          <w:szCs w:val="24"/>
        </w:rPr>
        <w:t>.  I felt responsible for all</w:t>
      </w:r>
      <w:r w:rsidR="00847909">
        <w:rPr>
          <w:sz w:val="24"/>
          <w:szCs w:val="24"/>
        </w:rPr>
        <w:t xml:space="preserve"> my coworkers</w:t>
      </w:r>
      <w:r>
        <w:rPr>
          <w:sz w:val="24"/>
          <w:szCs w:val="24"/>
        </w:rPr>
        <w:t xml:space="preserve"> to know the basic principles of the genetic algorithm, and the computational aspects of the work including the subtle details having to do with the protein structures that were examined.  </w:t>
      </w:r>
      <w:r w:rsidR="003F1A71">
        <w:rPr>
          <w:sz w:val="24"/>
          <w:szCs w:val="24"/>
        </w:rPr>
        <w:t xml:space="preserve">Likewise, in </w:t>
      </w:r>
      <w:r>
        <w:rPr>
          <w:sz w:val="24"/>
          <w:szCs w:val="24"/>
        </w:rPr>
        <w:t xml:space="preserve">another long project, in my </w:t>
      </w:r>
      <w:r w:rsidR="00020CE6">
        <w:rPr>
          <w:sz w:val="24"/>
          <w:szCs w:val="24"/>
        </w:rPr>
        <w:t xml:space="preserve">collaborative </w:t>
      </w:r>
      <w:r>
        <w:rPr>
          <w:sz w:val="24"/>
          <w:szCs w:val="24"/>
        </w:rPr>
        <w:t>work on the Skp1 protein, I wrote computational software to model NMR relaxation rates from MD simulations</w:t>
      </w:r>
      <w:r w:rsidR="003F1A71">
        <w:rPr>
          <w:sz w:val="24"/>
          <w:szCs w:val="24"/>
        </w:rPr>
        <w:t xml:space="preserve">. </w:t>
      </w:r>
      <w:r w:rsidR="00A717B7">
        <w:rPr>
          <w:sz w:val="24"/>
          <w:szCs w:val="24"/>
        </w:rPr>
        <w:t>In this context, I taught all those involved in the Skp1 project</w:t>
      </w:r>
      <w:r>
        <w:rPr>
          <w:sz w:val="24"/>
          <w:szCs w:val="24"/>
        </w:rPr>
        <w:t xml:space="preserve"> </w:t>
      </w:r>
      <w:r w:rsidR="00A717B7">
        <w:rPr>
          <w:sz w:val="24"/>
          <w:szCs w:val="24"/>
        </w:rPr>
        <w:t>how to use the program</w:t>
      </w:r>
      <w:r w:rsidR="00F408DE">
        <w:rPr>
          <w:sz w:val="24"/>
          <w:szCs w:val="24"/>
        </w:rPr>
        <w:t>s</w:t>
      </w:r>
      <w:r w:rsidR="00A717B7">
        <w:rPr>
          <w:sz w:val="24"/>
          <w:szCs w:val="24"/>
        </w:rPr>
        <w:t xml:space="preserve"> I had created</w:t>
      </w:r>
      <w:r w:rsidR="00AD235D">
        <w:rPr>
          <w:sz w:val="24"/>
          <w:szCs w:val="24"/>
        </w:rPr>
        <w:t>,</w:t>
      </w:r>
      <w:r w:rsidR="00020CE6">
        <w:rPr>
          <w:sz w:val="24"/>
          <w:szCs w:val="24"/>
        </w:rPr>
        <w:t xml:space="preserve"> and one result was determination of ligand epitope and the resulting conformational change of the protein-ligand system necessary for function</w:t>
      </w:r>
      <w:r w:rsidR="00A717B7">
        <w:rPr>
          <w:sz w:val="24"/>
          <w:szCs w:val="24"/>
        </w:rPr>
        <w:t xml:space="preserve">. </w:t>
      </w:r>
      <w:r w:rsidR="00020C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David </w:t>
      </w:r>
      <w:proofErr w:type="spellStart"/>
      <w:r w:rsidR="003F1A71">
        <w:rPr>
          <w:sz w:val="24"/>
          <w:szCs w:val="24"/>
        </w:rPr>
        <w:t>Thieker</w:t>
      </w:r>
      <w:proofErr w:type="spellEnd"/>
      <w:r w:rsidR="00A717B7">
        <w:rPr>
          <w:sz w:val="24"/>
          <w:szCs w:val="24"/>
        </w:rPr>
        <w:t xml:space="preserve">, one of </w:t>
      </w:r>
      <w:r w:rsidR="00F408DE">
        <w:rPr>
          <w:sz w:val="24"/>
          <w:szCs w:val="24"/>
        </w:rPr>
        <w:t>Rob Wood</w:t>
      </w:r>
      <w:r w:rsidR="00A717B7">
        <w:rPr>
          <w:sz w:val="24"/>
          <w:szCs w:val="24"/>
        </w:rPr>
        <w:t>’s graduate students</w:t>
      </w:r>
      <w:r w:rsidR="00020CE6">
        <w:rPr>
          <w:sz w:val="24"/>
          <w:szCs w:val="24"/>
        </w:rPr>
        <w:t xml:space="preserve"> and very adept at MD and protein structure</w:t>
      </w:r>
      <w:r w:rsidR="00A717B7">
        <w:rPr>
          <w:sz w:val="24"/>
          <w:szCs w:val="24"/>
        </w:rPr>
        <w:t xml:space="preserve">, </w:t>
      </w:r>
      <w:r w:rsidR="00020CE6">
        <w:rPr>
          <w:sz w:val="24"/>
          <w:szCs w:val="24"/>
        </w:rPr>
        <w:t>benefited in his PhD from the NMR software</w:t>
      </w:r>
      <w:r w:rsidR="005E21BC">
        <w:rPr>
          <w:sz w:val="24"/>
          <w:szCs w:val="24"/>
        </w:rPr>
        <w:t xml:space="preserve">, </w:t>
      </w:r>
      <w:r w:rsidR="00020CE6">
        <w:rPr>
          <w:sz w:val="24"/>
          <w:szCs w:val="24"/>
        </w:rPr>
        <w:t>training in C++</w:t>
      </w:r>
      <w:r w:rsidR="005E21BC">
        <w:rPr>
          <w:sz w:val="24"/>
          <w:szCs w:val="24"/>
        </w:rPr>
        <w:t>,</w:t>
      </w:r>
      <w:r w:rsidR="00994F94">
        <w:rPr>
          <w:sz w:val="24"/>
          <w:szCs w:val="24"/>
        </w:rPr>
        <w:t xml:space="preserve"> as well as statistical methods</w:t>
      </w:r>
      <w:r w:rsidR="00020CE6">
        <w:rPr>
          <w:sz w:val="24"/>
          <w:szCs w:val="24"/>
        </w:rPr>
        <w:t xml:space="preserve">.  </w:t>
      </w:r>
      <w:r>
        <w:rPr>
          <w:sz w:val="24"/>
          <w:szCs w:val="24"/>
        </w:rPr>
        <w:t>I</w:t>
      </w:r>
      <w:r w:rsidR="00020CE6">
        <w:rPr>
          <w:sz w:val="24"/>
          <w:szCs w:val="24"/>
        </w:rPr>
        <w:t xml:space="preserve">n </w:t>
      </w:r>
      <w:r w:rsidR="00994F94">
        <w:rPr>
          <w:sz w:val="24"/>
          <w:szCs w:val="24"/>
        </w:rPr>
        <w:t>all</w:t>
      </w:r>
      <w:r w:rsidR="00020CE6">
        <w:rPr>
          <w:sz w:val="24"/>
          <w:szCs w:val="24"/>
        </w:rPr>
        <w:t xml:space="preserve"> project</w:t>
      </w:r>
      <w:r w:rsidR="00994F94">
        <w:rPr>
          <w:sz w:val="24"/>
          <w:szCs w:val="24"/>
        </w:rPr>
        <w:t>s</w:t>
      </w:r>
      <w:r w:rsidR="00020CE6">
        <w:rPr>
          <w:sz w:val="24"/>
          <w:szCs w:val="24"/>
        </w:rPr>
        <w:t xml:space="preserve"> I participated strongly in the molecular calculations, and having more experience in science, made</w:t>
      </w:r>
      <w:r>
        <w:rPr>
          <w:sz w:val="24"/>
          <w:szCs w:val="24"/>
        </w:rPr>
        <w:t xml:space="preserve"> sure that all involved</w:t>
      </w:r>
      <w:r w:rsidR="00020CE6">
        <w:rPr>
          <w:sz w:val="24"/>
          <w:szCs w:val="24"/>
        </w:rPr>
        <w:t xml:space="preserve"> knew the </w:t>
      </w:r>
      <w:r>
        <w:rPr>
          <w:sz w:val="24"/>
          <w:szCs w:val="24"/>
        </w:rPr>
        <w:t xml:space="preserve">details of the calculations and the subtleties </w:t>
      </w:r>
      <w:r w:rsidR="00994F94">
        <w:rPr>
          <w:sz w:val="24"/>
          <w:szCs w:val="24"/>
        </w:rPr>
        <w:t xml:space="preserve">and limitations </w:t>
      </w:r>
      <w:r>
        <w:rPr>
          <w:sz w:val="24"/>
          <w:szCs w:val="24"/>
        </w:rPr>
        <w:t xml:space="preserve">of </w:t>
      </w:r>
      <w:r w:rsidR="00020CE6">
        <w:rPr>
          <w:sz w:val="24"/>
          <w:szCs w:val="24"/>
        </w:rPr>
        <w:t>any</w:t>
      </w:r>
      <w:r>
        <w:rPr>
          <w:sz w:val="24"/>
          <w:szCs w:val="24"/>
        </w:rPr>
        <w:t xml:space="preserve"> software use</w:t>
      </w:r>
      <w:r w:rsidR="00994F94">
        <w:rPr>
          <w:sz w:val="24"/>
          <w:szCs w:val="24"/>
        </w:rPr>
        <w:t>, not just my own</w:t>
      </w:r>
      <w:r>
        <w:rPr>
          <w:sz w:val="24"/>
          <w:szCs w:val="24"/>
        </w:rPr>
        <w:t xml:space="preserve">.  </w:t>
      </w:r>
      <w:r w:rsidR="00A717B7">
        <w:rPr>
          <w:sz w:val="24"/>
          <w:szCs w:val="24"/>
        </w:rPr>
        <w:t>Furthermore</w:t>
      </w:r>
      <w:r>
        <w:rPr>
          <w:sz w:val="24"/>
          <w:szCs w:val="24"/>
        </w:rPr>
        <w:t xml:space="preserve">, at RPI I managed the various software </w:t>
      </w:r>
      <w:r w:rsidR="00A717B7">
        <w:rPr>
          <w:sz w:val="24"/>
          <w:szCs w:val="24"/>
        </w:rPr>
        <w:t xml:space="preserve">programs </w:t>
      </w:r>
      <w:r>
        <w:rPr>
          <w:sz w:val="24"/>
          <w:szCs w:val="24"/>
        </w:rPr>
        <w:t xml:space="preserve">the group used and was always on hand for advice on how to use and implement.  While there, </w:t>
      </w:r>
      <w:r w:rsidR="00B0404F">
        <w:rPr>
          <w:sz w:val="24"/>
          <w:szCs w:val="24"/>
        </w:rPr>
        <w:t xml:space="preserve">I gave a graduate student </w:t>
      </w:r>
      <w:r w:rsidR="00A717B7">
        <w:rPr>
          <w:sz w:val="24"/>
          <w:szCs w:val="24"/>
        </w:rPr>
        <w:t>a</w:t>
      </w:r>
      <w:r w:rsidR="00994F94">
        <w:rPr>
          <w:sz w:val="24"/>
          <w:szCs w:val="24"/>
        </w:rPr>
        <w:t>bout</w:t>
      </w:r>
      <w:r w:rsidR="00A717B7">
        <w:rPr>
          <w:sz w:val="24"/>
          <w:szCs w:val="24"/>
        </w:rPr>
        <w:t xml:space="preserve"> </w:t>
      </w:r>
      <w:r w:rsidR="00994F94">
        <w:rPr>
          <w:sz w:val="24"/>
          <w:szCs w:val="24"/>
        </w:rPr>
        <w:t>2</w:t>
      </w:r>
      <w:r w:rsidR="00A717B7">
        <w:rPr>
          <w:sz w:val="24"/>
          <w:szCs w:val="24"/>
        </w:rPr>
        <w:t>0</w:t>
      </w:r>
      <w:r w:rsidR="00994F94">
        <w:rPr>
          <w:sz w:val="24"/>
          <w:szCs w:val="24"/>
        </w:rPr>
        <w:t xml:space="preserve"> </w:t>
      </w:r>
      <w:r w:rsidR="00A717B7">
        <w:rPr>
          <w:sz w:val="24"/>
          <w:szCs w:val="24"/>
        </w:rPr>
        <w:t>microsecond</w:t>
      </w:r>
      <w:r w:rsidR="00994F94">
        <w:rPr>
          <w:sz w:val="24"/>
          <w:szCs w:val="24"/>
        </w:rPr>
        <w:t>s of</w:t>
      </w:r>
      <w:r w:rsidR="00A717B7">
        <w:rPr>
          <w:sz w:val="24"/>
          <w:szCs w:val="24"/>
        </w:rPr>
        <w:t xml:space="preserve"> molecular </w:t>
      </w:r>
      <w:r w:rsidR="00A717B7">
        <w:rPr>
          <w:sz w:val="24"/>
          <w:szCs w:val="24"/>
        </w:rPr>
        <w:lastRenderedPageBreak/>
        <w:t>dynamics (MD) trajector</w:t>
      </w:r>
      <w:r w:rsidR="00994F94">
        <w:rPr>
          <w:sz w:val="24"/>
          <w:szCs w:val="24"/>
        </w:rPr>
        <w:t>ies</w:t>
      </w:r>
      <w:r w:rsidR="00A717B7">
        <w:rPr>
          <w:sz w:val="24"/>
          <w:szCs w:val="24"/>
        </w:rPr>
        <w:t xml:space="preserve"> </w:t>
      </w:r>
      <w:r w:rsidR="00B0404F">
        <w:rPr>
          <w:sz w:val="24"/>
          <w:szCs w:val="24"/>
        </w:rPr>
        <w:t xml:space="preserve">of </w:t>
      </w:r>
      <w:proofErr w:type="spellStart"/>
      <w:r w:rsidR="00B0404F">
        <w:rPr>
          <w:sz w:val="24"/>
          <w:szCs w:val="24"/>
        </w:rPr>
        <w:t>Arixtra</w:t>
      </w:r>
      <w:proofErr w:type="spellEnd"/>
      <w:r w:rsidR="00B0404F">
        <w:rPr>
          <w:sz w:val="24"/>
          <w:szCs w:val="24"/>
        </w:rPr>
        <w:t xml:space="preserve"> and </w:t>
      </w:r>
      <w:r w:rsidR="00994F94">
        <w:rPr>
          <w:sz w:val="24"/>
          <w:szCs w:val="24"/>
        </w:rPr>
        <w:t xml:space="preserve">several charge modified </w:t>
      </w:r>
      <w:r w:rsidR="00B0404F">
        <w:rPr>
          <w:sz w:val="24"/>
          <w:szCs w:val="24"/>
        </w:rPr>
        <w:t>forms</w:t>
      </w:r>
      <w:r w:rsidR="00A717B7">
        <w:rPr>
          <w:sz w:val="24"/>
          <w:szCs w:val="24"/>
        </w:rPr>
        <w:t xml:space="preserve">, </w:t>
      </w:r>
      <w:r w:rsidR="00B0404F">
        <w:rPr>
          <w:sz w:val="24"/>
          <w:szCs w:val="24"/>
        </w:rPr>
        <w:t xml:space="preserve">along with a </w:t>
      </w:r>
      <w:r w:rsidR="00905D6D">
        <w:rPr>
          <w:sz w:val="24"/>
          <w:szCs w:val="24"/>
        </w:rPr>
        <w:t>range</w:t>
      </w:r>
      <w:r w:rsidR="00B0404F">
        <w:rPr>
          <w:sz w:val="24"/>
          <w:szCs w:val="24"/>
        </w:rPr>
        <w:t xml:space="preserve"> of different MD calculated NMR observables (</w:t>
      </w:r>
      <w:r w:rsidR="00B776D4">
        <w:rPr>
          <w:sz w:val="24"/>
          <w:szCs w:val="24"/>
        </w:rPr>
        <w:t>Joel Janke’s</w:t>
      </w:r>
      <w:r w:rsidR="00B0404F">
        <w:rPr>
          <w:sz w:val="24"/>
          <w:szCs w:val="24"/>
        </w:rPr>
        <w:t xml:space="preserve"> thesis was about comparing </w:t>
      </w:r>
      <w:proofErr w:type="spellStart"/>
      <w:r w:rsidR="00B0404F">
        <w:rPr>
          <w:sz w:val="24"/>
          <w:szCs w:val="24"/>
        </w:rPr>
        <w:t>Gromacs</w:t>
      </w:r>
      <w:proofErr w:type="spellEnd"/>
      <w:r w:rsidR="00B0404F">
        <w:rPr>
          <w:sz w:val="24"/>
          <w:szCs w:val="24"/>
        </w:rPr>
        <w:t xml:space="preserve"> and Amber in particular conformational populations</w:t>
      </w:r>
      <w:r w:rsidR="00487868">
        <w:rPr>
          <w:sz w:val="24"/>
          <w:szCs w:val="24"/>
        </w:rPr>
        <w:t>).</w:t>
      </w:r>
      <w:r w:rsidR="00B0404F">
        <w:rPr>
          <w:sz w:val="24"/>
          <w:szCs w:val="24"/>
        </w:rPr>
        <w:t xml:space="preserve">  </w:t>
      </w:r>
      <w:r w:rsidR="00A717B7">
        <w:rPr>
          <w:sz w:val="24"/>
          <w:szCs w:val="24"/>
        </w:rPr>
        <w:t>Most recently</w:t>
      </w:r>
      <w:r w:rsidR="00E14057">
        <w:rPr>
          <w:sz w:val="24"/>
          <w:szCs w:val="24"/>
        </w:rPr>
        <w:t xml:space="preserve">, I used my </w:t>
      </w:r>
      <w:r w:rsidR="00267D0A">
        <w:rPr>
          <w:sz w:val="24"/>
          <w:szCs w:val="24"/>
        </w:rPr>
        <w:t xml:space="preserve">newly </w:t>
      </w:r>
      <w:r w:rsidR="00E14057">
        <w:rPr>
          <w:sz w:val="24"/>
          <w:szCs w:val="24"/>
        </w:rPr>
        <w:t>developed software Ligand GA to initiate</w:t>
      </w:r>
      <w:r w:rsidR="00A717B7">
        <w:rPr>
          <w:sz w:val="24"/>
          <w:szCs w:val="24"/>
        </w:rPr>
        <w:t xml:space="preserve"> a portion of</w:t>
      </w:r>
      <w:r w:rsidR="00E14057">
        <w:rPr>
          <w:sz w:val="24"/>
          <w:szCs w:val="24"/>
        </w:rPr>
        <w:t xml:space="preserve"> the PhD work of Xu Yang by generating an in silico designed glycoprotein enrichment tool; Xu learned basics of </w:t>
      </w:r>
      <w:proofErr w:type="spellStart"/>
      <w:r w:rsidR="00E14057">
        <w:rPr>
          <w:sz w:val="24"/>
          <w:szCs w:val="24"/>
        </w:rPr>
        <w:t>Matlab</w:t>
      </w:r>
      <w:proofErr w:type="spellEnd"/>
      <w:r w:rsidR="00E14057">
        <w:rPr>
          <w:sz w:val="24"/>
          <w:szCs w:val="24"/>
        </w:rPr>
        <w:t>, genetic algorithms, and aspects of computationally generated small molecules and is now in the process of synthesis</w:t>
      </w:r>
      <w:r w:rsidR="00CD7FA0">
        <w:rPr>
          <w:sz w:val="24"/>
          <w:szCs w:val="24"/>
        </w:rPr>
        <w:t xml:space="preserve"> (poster listed in CV)</w:t>
      </w:r>
      <w:r w:rsidR="00E14057">
        <w:rPr>
          <w:sz w:val="24"/>
          <w:szCs w:val="24"/>
        </w:rPr>
        <w:t xml:space="preserve">.  </w:t>
      </w:r>
      <w:r w:rsidR="00B0404F">
        <w:rPr>
          <w:sz w:val="24"/>
          <w:szCs w:val="24"/>
        </w:rPr>
        <w:t>I always am on hand to aid graduate students and postdocs (and faculty) with algorithms, computing, molecular chemistry, and physics and math</w:t>
      </w:r>
      <w:r w:rsidR="00994F94">
        <w:rPr>
          <w:sz w:val="24"/>
          <w:szCs w:val="24"/>
        </w:rPr>
        <w:t>ematical techniques</w:t>
      </w:r>
      <w:r w:rsidR="00B0404F">
        <w:rPr>
          <w:sz w:val="24"/>
          <w:szCs w:val="24"/>
        </w:rPr>
        <w:t>.</w:t>
      </w:r>
    </w:p>
    <w:p w14:paraId="5937C4B5" w14:textId="6FCED83D" w:rsidR="00951DF1" w:rsidRDefault="00951DF1" w:rsidP="00951DF1">
      <w:pPr>
        <w:rPr>
          <w:sz w:val="24"/>
          <w:szCs w:val="24"/>
        </w:rPr>
      </w:pPr>
      <w:r>
        <w:rPr>
          <w:sz w:val="24"/>
          <w:szCs w:val="24"/>
        </w:rPr>
        <w:t xml:space="preserve">Due to my background and multiple PhDs, one in Computer Science, I </w:t>
      </w:r>
      <w:proofErr w:type="spellStart"/>
      <w:r>
        <w:rPr>
          <w:sz w:val="24"/>
          <w:szCs w:val="24"/>
        </w:rPr>
        <w:t>am</w:t>
      </w:r>
      <w:r w:rsidR="00AD235D"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to solve problems or help in solving problems sometimes very quickly to aid the work of a junior scientist.  I can program in many languages, and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which is not as foreign as other </w:t>
      </w:r>
      <w:r w:rsidR="00E62310">
        <w:rPr>
          <w:sz w:val="24"/>
          <w:szCs w:val="24"/>
        </w:rPr>
        <w:t>scientific</w:t>
      </w:r>
      <w:r>
        <w:rPr>
          <w:sz w:val="24"/>
          <w:szCs w:val="24"/>
        </w:rPr>
        <w:t xml:space="preserve"> tools</w:t>
      </w:r>
      <w:r w:rsidR="00E62310">
        <w:rPr>
          <w:sz w:val="24"/>
          <w:szCs w:val="24"/>
        </w:rPr>
        <w:t xml:space="preserve"> and more commonly used</w:t>
      </w:r>
      <w:r w:rsidR="0052142E">
        <w:rPr>
          <w:sz w:val="24"/>
          <w:szCs w:val="24"/>
        </w:rPr>
        <w:t xml:space="preserve"> (</w:t>
      </w:r>
      <w:r w:rsidR="001C60DC">
        <w:rPr>
          <w:sz w:val="24"/>
          <w:szCs w:val="24"/>
        </w:rPr>
        <w:t xml:space="preserve">I have </w:t>
      </w:r>
      <w:r w:rsidR="0052142E">
        <w:rPr>
          <w:sz w:val="24"/>
          <w:szCs w:val="24"/>
        </w:rPr>
        <w:t xml:space="preserve">used it for &gt;20 </w:t>
      </w:r>
      <w:r w:rsidR="00AD235D">
        <w:rPr>
          <w:sz w:val="24"/>
          <w:szCs w:val="24"/>
        </w:rPr>
        <w:t>years</w:t>
      </w:r>
      <w:r w:rsidR="0052142E">
        <w:rPr>
          <w:sz w:val="24"/>
          <w:szCs w:val="24"/>
        </w:rPr>
        <w:t>)</w:t>
      </w:r>
      <w:r w:rsidR="00E62310">
        <w:rPr>
          <w:sz w:val="24"/>
          <w:szCs w:val="24"/>
        </w:rPr>
        <w:t>,</w:t>
      </w:r>
      <w:r>
        <w:rPr>
          <w:sz w:val="24"/>
          <w:szCs w:val="24"/>
        </w:rPr>
        <w:t xml:space="preserve"> I can offer strong and valuable advice when asked a question.  My background in algorithms, the hard sciences, computing, and machine learning make me a relevant resource and I am quite happy to help in another’s work.  I find it satisfying to do so</w:t>
      </w:r>
      <w:r w:rsidR="00806FDF">
        <w:rPr>
          <w:sz w:val="24"/>
          <w:szCs w:val="24"/>
        </w:rPr>
        <w:t xml:space="preserve">, and I do this with the intent of </w:t>
      </w:r>
      <w:r w:rsidR="00CD7FA0">
        <w:rPr>
          <w:sz w:val="24"/>
          <w:szCs w:val="24"/>
        </w:rPr>
        <w:t>encourag</w:t>
      </w:r>
      <w:r w:rsidR="001C60DC">
        <w:rPr>
          <w:sz w:val="24"/>
          <w:szCs w:val="24"/>
        </w:rPr>
        <w:t>ing</w:t>
      </w:r>
      <w:r w:rsidR="00CD7FA0">
        <w:rPr>
          <w:sz w:val="24"/>
          <w:szCs w:val="24"/>
        </w:rPr>
        <w:t xml:space="preserve"> confidence and enthusiasm</w:t>
      </w:r>
      <w:r>
        <w:rPr>
          <w:sz w:val="24"/>
          <w:szCs w:val="24"/>
        </w:rPr>
        <w:t xml:space="preserve">.  </w:t>
      </w:r>
    </w:p>
    <w:p w14:paraId="3320244A" w14:textId="6D4A8428" w:rsidR="00951DF1" w:rsidRDefault="00951DF1">
      <w:pPr>
        <w:rPr>
          <w:sz w:val="24"/>
          <w:szCs w:val="24"/>
        </w:rPr>
      </w:pPr>
      <w:r>
        <w:rPr>
          <w:sz w:val="24"/>
          <w:szCs w:val="24"/>
        </w:rPr>
        <w:t>On occasion I would give pedagogical seminars as introduction to some area that people would like to know about</w:t>
      </w:r>
      <w:r w:rsidR="00CD7FA0">
        <w:rPr>
          <w:sz w:val="24"/>
          <w:szCs w:val="24"/>
        </w:rPr>
        <w:t xml:space="preserve">, such as a series of 4 1-hour presentations of the theory and measurement of </w:t>
      </w:r>
      <w:r w:rsidR="008E6074">
        <w:rPr>
          <w:sz w:val="24"/>
          <w:szCs w:val="24"/>
        </w:rPr>
        <w:t>residual dipolar couplings (</w:t>
      </w:r>
      <w:r w:rsidR="00CD7FA0">
        <w:rPr>
          <w:sz w:val="24"/>
          <w:szCs w:val="24"/>
        </w:rPr>
        <w:t>RDCs</w:t>
      </w:r>
      <w:r w:rsidR="008E6074">
        <w:rPr>
          <w:sz w:val="24"/>
          <w:szCs w:val="24"/>
        </w:rPr>
        <w:t>)</w:t>
      </w:r>
      <w:r w:rsidR="00CD7FA0">
        <w:rPr>
          <w:sz w:val="24"/>
          <w:szCs w:val="24"/>
        </w:rPr>
        <w:t xml:space="preserve"> at RPI</w:t>
      </w:r>
      <w:r w:rsidR="0021124D">
        <w:rPr>
          <w:sz w:val="24"/>
          <w:szCs w:val="24"/>
        </w:rPr>
        <w:t xml:space="preserve"> or an earlier multi-part series on chemical shifts and calculations </w:t>
      </w:r>
      <w:r w:rsidR="008E6074">
        <w:rPr>
          <w:sz w:val="24"/>
          <w:szCs w:val="24"/>
        </w:rPr>
        <w:t>for their prediction</w:t>
      </w:r>
      <w:r w:rsidR="00B776D4">
        <w:rPr>
          <w:sz w:val="24"/>
          <w:szCs w:val="24"/>
        </w:rPr>
        <w:t xml:space="preserve"> at UGA</w:t>
      </w:r>
      <w:r>
        <w:rPr>
          <w:sz w:val="24"/>
          <w:szCs w:val="24"/>
        </w:rPr>
        <w:t>.  One summer</w:t>
      </w:r>
      <w:r w:rsidR="008E6074">
        <w:rPr>
          <w:sz w:val="24"/>
          <w:szCs w:val="24"/>
        </w:rPr>
        <w:t>,</w:t>
      </w:r>
      <w:r>
        <w:rPr>
          <w:sz w:val="24"/>
          <w:szCs w:val="24"/>
        </w:rPr>
        <w:t xml:space="preserve"> I gave a weekly course in programming in C++.  After the </w:t>
      </w:r>
      <w:r w:rsidR="008E6074">
        <w:rPr>
          <w:sz w:val="24"/>
          <w:szCs w:val="24"/>
        </w:rPr>
        <w:t>end of the course,</w:t>
      </w:r>
      <w:r>
        <w:rPr>
          <w:sz w:val="24"/>
          <w:szCs w:val="24"/>
        </w:rPr>
        <w:t xml:space="preserve"> I was told by several of the students that the practical introduction was </w:t>
      </w:r>
      <w:r w:rsidR="00AD235D">
        <w:rPr>
          <w:sz w:val="24"/>
          <w:szCs w:val="24"/>
        </w:rPr>
        <w:t>greatly beneficial</w:t>
      </w:r>
      <w:r>
        <w:rPr>
          <w:sz w:val="24"/>
          <w:szCs w:val="24"/>
        </w:rPr>
        <w:t xml:space="preserve"> including in the postdoc</w:t>
      </w:r>
      <w:r w:rsidR="008E6074">
        <w:rPr>
          <w:sz w:val="24"/>
          <w:szCs w:val="24"/>
        </w:rPr>
        <w:t xml:space="preserve"> position</w:t>
      </w:r>
      <w:r>
        <w:rPr>
          <w:sz w:val="24"/>
          <w:szCs w:val="24"/>
        </w:rPr>
        <w:t>s</w:t>
      </w:r>
      <w:r w:rsidR="008E6074">
        <w:rPr>
          <w:sz w:val="24"/>
          <w:szCs w:val="24"/>
        </w:rPr>
        <w:t xml:space="preserve"> that they held afterwards</w:t>
      </w:r>
      <w:r>
        <w:rPr>
          <w:sz w:val="24"/>
          <w:szCs w:val="24"/>
        </w:rPr>
        <w:t xml:space="preserve">.  </w:t>
      </w:r>
    </w:p>
    <w:p w14:paraId="7874D2C5" w14:textId="021E0831" w:rsidR="00217969" w:rsidRDefault="00217969">
      <w:pPr>
        <w:rPr>
          <w:sz w:val="24"/>
          <w:szCs w:val="24"/>
        </w:rPr>
      </w:pPr>
      <w:r>
        <w:rPr>
          <w:sz w:val="24"/>
          <w:szCs w:val="24"/>
        </w:rPr>
        <w:t>As an example of</w:t>
      </w:r>
      <w:r w:rsidR="008D664F">
        <w:rPr>
          <w:sz w:val="24"/>
          <w:szCs w:val="24"/>
        </w:rPr>
        <w:t xml:space="preserve"> classroom</w:t>
      </w:r>
      <w:r>
        <w:rPr>
          <w:sz w:val="24"/>
          <w:szCs w:val="24"/>
        </w:rPr>
        <w:t xml:space="preserve"> education</w:t>
      </w:r>
      <w:r w:rsidR="008E6074">
        <w:rPr>
          <w:sz w:val="24"/>
          <w:szCs w:val="24"/>
        </w:rPr>
        <w:t>,</w:t>
      </w:r>
      <w:r>
        <w:rPr>
          <w:sz w:val="24"/>
          <w:szCs w:val="24"/>
        </w:rPr>
        <w:t xml:space="preserve"> I was </w:t>
      </w:r>
      <w:r w:rsidR="008E6074">
        <w:rPr>
          <w:sz w:val="24"/>
          <w:szCs w:val="24"/>
        </w:rPr>
        <w:t>a</w:t>
      </w:r>
      <w:r>
        <w:rPr>
          <w:sz w:val="24"/>
          <w:szCs w:val="24"/>
        </w:rPr>
        <w:t xml:space="preserve"> lecturer in the Physics Department at UCLA for one year.  During this </w:t>
      </w:r>
      <w:r w:rsidR="008E6074">
        <w:rPr>
          <w:sz w:val="24"/>
          <w:szCs w:val="24"/>
        </w:rPr>
        <w:t>time,</w:t>
      </w:r>
      <w:r>
        <w:rPr>
          <w:sz w:val="24"/>
          <w:szCs w:val="24"/>
        </w:rPr>
        <w:t xml:space="preserve"> I taught 3 lower division classes and 3 upper division classes.  I </w:t>
      </w:r>
      <w:r w:rsidR="008E6074">
        <w:rPr>
          <w:sz w:val="24"/>
          <w:szCs w:val="24"/>
        </w:rPr>
        <w:t xml:space="preserve">found </w:t>
      </w:r>
      <w:r>
        <w:rPr>
          <w:sz w:val="24"/>
          <w:szCs w:val="24"/>
        </w:rPr>
        <w:t>the teaching rewarding</w:t>
      </w:r>
      <w:r w:rsidR="008E6074">
        <w:rPr>
          <w:sz w:val="24"/>
          <w:szCs w:val="24"/>
        </w:rPr>
        <w:t>,</w:t>
      </w:r>
      <w:r>
        <w:rPr>
          <w:sz w:val="24"/>
          <w:szCs w:val="24"/>
        </w:rPr>
        <w:t xml:space="preserve"> especially in the smaller upper division classes where there was more </w:t>
      </w:r>
      <w:r w:rsidR="008E6074">
        <w:rPr>
          <w:sz w:val="24"/>
          <w:szCs w:val="24"/>
        </w:rPr>
        <w:t>one-on-</w:t>
      </w:r>
      <w:r>
        <w:rPr>
          <w:sz w:val="24"/>
          <w:szCs w:val="24"/>
        </w:rPr>
        <w:t>one discussion.</w:t>
      </w:r>
    </w:p>
    <w:p w14:paraId="412A7E39" w14:textId="1265604A" w:rsidR="00217969" w:rsidRDefault="00217969">
      <w:pPr>
        <w:rPr>
          <w:sz w:val="24"/>
          <w:szCs w:val="24"/>
        </w:rPr>
      </w:pPr>
      <w:r>
        <w:rPr>
          <w:sz w:val="24"/>
          <w:szCs w:val="24"/>
        </w:rPr>
        <w:t xml:space="preserve">I also have served as an informal </w:t>
      </w:r>
      <w:r w:rsidR="00487868">
        <w:rPr>
          <w:sz w:val="24"/>
          <w:szCs w:val="24"/>
        </w:rPr>
        <w:t>co-</w:t>
      </w:r>
      <w:r>
        <w:rPr>
          <w:sz w:val="24"/>
          <w:szCs w:val="24"/>
        </w:rPr>
        <w:t xml:space="preserve">advisor to </w:t>
      </w:r>
      <w:r w:rsidR="008E6074">
        <w:rPr>
          <w:sz w:val="24"/>
          <w:szCs w:val="24"/>
        </w:rPr>
        <w:t xml:space="preserve">two </w:t>
      </w:r>
      <w:r>
        <w:rPr>
          <w:sz w:val="24"/>
          <w:szCs w:val="24"/>
        </w:rPr>
        <w:t xml:space="preserve">graduate students in physics </w:t>
      </w:r>
      <w:r w:rsidR="008E6074">
        <w:rPr>
          <w:sz w:val="24"/>
          <w:szCs w:val="24"/>
        </w:rPr>
        <w:t>earlier in my career</w:t>
      </w:r>
      <w:r>
        <w:rPr>
          <w:sz w:val="24"/>
          <w:szCs w:val="24"/>
        </w:rPr>
        <w:t xml:space="preserve">.  </w:t>
      </w:r>
      <w:r w:rsidR="008E6074">
        <w:rPr>
          <w:sz w:val="24"/>
          <w:szCs w:val="24"/>
        </w:rPr>
        <w:t xml:space="preserve">One of these </w:t>
      </w:r>
      <w:r w:rsidR="00A61FD3">
        <w:rPr>
          <w:sz w:val="24"/>
          <w:szCs w:val="24"/>
        </w:rPr>
        <w:t>was</w:t>
      </w:r>
      <w:r w:rsidR="00A61FD3" w:rsidRPr="00A61FD3">
        <w:rPr>
          <w:sz w:val="24"/>
          <w:szCs w:val="24"/>
        </w:rPr>
        <w:t xml:space="preserve"> </w:t>
      </w:r>
      <w:r w:rsidR="00A61FD3">
        <w:rPr>
          <w:sz w:val="24"/>
          <w:szCs w:val="24"/>
        </w:rPr>
        <w:t xml:space="preserve">Koenraad Schalm, and together, we published five </w:t>
      </w:r>
      <w:r>
        <w:rPr>
          <w:sz w:val="24"/>
          <w:szCs w:val="24"/>
        </w:rPr>
        <w:t>papers</w:t>
      </w:r>
      <w:r w:rsidR="00A61FD3">
        <w:rPr>
          <w:sz w:val="24"/>
          <w:szCs w:val="24"/>
        </w:rPr>
        <w:t xml:space="preserve">. He is </w:t>
      </w:r>
      <w:r>
        <w:rPr>
          <w:sz w:val="24"/>
          <w:szCs w:val="24"/>
        </w:rPr>
        <w:t>now a successful full professor at Leiden University in his home country of the Netherlands.</w:t>
      </w:r>
      <w:r w:rsidR="00DB583F">
        <w:rPr>
          <w:sz w:val="24"/>
          <w:szCs w:val="24"/>
        </w:rPr>
        <w:t xml:space="preserve">  I understand the importance of getting the computational tools in place for a junior scientist and in giving confidence in using the technical skills.</w:t>
      </w:r>
    </w:p>
    <w:p w14:paraId="4BA21D32" w14:textId="5377DE4A" w:rsidR="005A3254" w:rsidRPr="007709AB" w:rsidRDefault="00951DF1">
      <w:pPr>
        <w:rPr>
          <w:sz w:val="24"/>
          <w:szCs w:val="24"/>
        </w:rPr>
      </w:pPr>
      <w:bookmarkStart w:id="0" w:name="_Hlk115858110"/>
      <w:r>
        <w:rPr>
          <w:sz w:val="24"/>
          <w:szCs w:val="24"/>
        </w:rPr>
        <w:t xml:space="preserve">My training in mentoring junior scientists is rooted in my first postdoc, at the CN Yang Institute for Theoretical Physics, SUNY Stony Brook.  The environment </w:t>
      </w:r>
      <w:r w:rsidR="00994F94">
        <w:rPr>
          <w:sz w:val="24"/>
          <w:szCs w:val="24"/>
        </w:rPr>
        <w:t>is known</w:t>
      </w:r>
      <w:r>
        <w:rPr>
          <w:sz w:val="24"/>
          <w:szCs w:val="24"/>
        </w:rPr>
        <w:t xml:space="preserve"> where there are ‘no stupid questions’ and has a very co-educational atmosphere.  There are few </w:t>
      </w:r>
      <w:r w:rsidR="00422094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well regarded institutions with </w:t>
      </w:r>
      <w:r w:rsidR="00994F94">
        <w:rPr>
          <w:sz w:val="24"/>
          <w:szCs w:val="24"/>
        </w:rPr>
        <w:t xml:space="preserve">a reputation in which </w:t>
      </w:r>
      <w:r w:rsidR="00C10654">
        <w:rPr>
          <w:sz w:val="24"/>
          <w:szCs w:val="24"/>
        </w:rPr>
        <w:t>excellent</w:t>
      </w:r>
      <w:r>
        <w:rPr>
          <w:sz w:val="24"/>
          <w:szCs w:val="24"/>
        </w:rPr>
        <w:t xml:space="preserve"> mentor</w:t>
      </w:r>
      <w:r w:rsidR="00C10654">
        <w:rPr>
          <w:sz w:val="24"/>
          <w:szCs w:val="24"/>
        </w:rPr>
        <w:t>ing is taught</w:t>
      </w:r>
      <w:r w:rsidR="00530FA6">
        <w:rPr>
          <w:sz w:val="24"/>
          <w:szCs w:val="24"/>
        </w:rPr>
        <w:t xml:space="preserve"> to </w:t>
      </w:r>
      <w:r w:rsidR="00994F94">
        <w:rPr>
          <w:sz w:val="24"/>
          <w:szCs w:val="24"/>
        </w:rPr>
        <w:t>junior</w:t>
      </w:r>
      <w:r w:rsidR="00020CE6">
        <w:rPr>
          <w:sz w:val="24"/>
          <w:szCs w:val="24"/>
        </w:rPr>
        <w:t xml:space="preserve"> </w:t>
      </w:r>
      <w:r w:rsidR="00530FA6">
        <w:rPr>
          <w:sz w:val="24"/>
          <w:szCs w:val="24"/>
        </w:rPr>
        <w:t>postdocs</w:t>
      </w:r>
      <w:r>
        <w:rPr>
          <w:sz w:val="24"/>
          <w:szCs w:val="24"/>
        </w:rPr>
        <w:t>.</w:t>
      </w:r>
      <w:bookmarkEnd w:id="0"/>
    </w:p>
    <w:sectPr w:rsidR="005A3254" w:rsidRPr="0077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AB"/>
    <w:rsid w:val="0000137F"/>
    <w:rsid w:val="00020CE6"/>
    <w:rsid w:val="000272FA"/>
    <w:rsid w:val="00033F0A"/>
    <w:rsid w:val="000E6480"/>
    <w:rsid w:val="001807FF"/>
    <w:rsid w:val="001C60DC"/>
    <w:rsid w:val="001E6B0B"/>
    <w:rsid w:val="002019FE"/>
    <w:rsid w:val="0021124D"/>
    <w:rsid w:val="00217969"/>
    <w:rsid w:val="00245F75"/>
    <w:rsid w:val="00267D0A"/>
    <w:rsid w:val="002A629D"/>
    <w:rsid w:val="002C38EA"/>
    <w:rsid w:val="002E26DB"/>
    <w:rsid w:val="003F1A71"/>
    <w:rsid w:val="00422094"/>
    <w:rsid w:val="00487868"/>
    <w:rsid w:val="004A77B4"/>
    <w:rsid w:val="0052142E"/>
    <w:rsid w:val="00530FA6"/>
    <w:rsid w:val="005A3254"/>
    <w:rsid w:val="005E21BC"/>
    <w:rsid w:val="00664F3F"/>
    <w:rsid w:val="0071023A"/>
    <w:rsid w:val="007709AB"/>
    <w:rsid w:val="007A6A3A"/>
    <w:rsid w:val="00806FDF"/>
    <w:rsid w:val="008167C1"/>
    <w:rsid w:val="00847909"/>
    <w:rsid w:val="008871D3"/>
    <w:rsid w:val="008D664F"/>
    <w:rsid w:val="008E6074"/>
    <w:rsid w:val="00905D6D"/>
    <w:rsid w:val="00947374"/>
    <w:rsid w:val="00951DF1"/>
    <w:rsid w:val="00972E63"/>
    <w:rsid w:val="00994F94"/>
    <w:rsid w:val="00A61FD3"/>
    <w:rsid w:val="00A717B7"/>
    <w:rsid w:val="00A84E82"/>
    <w:rsid w:val="00AA08E8"/>
    <w:rsid w:val="00AD235D"/>
    <w:rsid w:val="00B0404F"/>
    <w:rsid w:val="00B27DAC"/>
    <w:rsid w:val="00B31197"/>
    <w:rsid w:val="00B326DE"/>
    <w:rsid w:val="00B776D4"/>
    <w:rsid w:val="00BC709A"/>
    <w:rsid w:val="00C10654"/>
    <w:rsid w:val="00C507E6"/>
    <w:rsid w:val="00CD7FA0"/>
    <w:rsid w:val="00D336E7"/>
    <w:rsid w:val="00D710AA"/>
    <w:rsid w:val="00DB583F"/>
    <w:rsid w:val="00DC4429"/>
    <w:rsid w:val="00E14057"/>
    <w:rsid w:val="00E62310"/>
    <w:rsid w:val="00E62DE2"/>
    <w:rsid w:val="00F2720F"/>
    <w:rsid w:val="00F408DE"/>
    <w:rsid w:val="00F7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2CB4"/>
  <w15:chartTrackingRefBased/>
  <w15:docId w15:val="{C06AEF69-C93D-4B94-B6F7-F615414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4790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71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7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00D4-468B-4B7A-90EE-59AC0CC3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cp:keywords/>
  <dc:description/>
  <cp:lastModifiedBy>Gordon Chalmers</cp:lastModifiedBy>
  <cp:revision>2</cp:revision>
  <dcterms:created xsi:type="dcterms:W3CDTF">2022-10-10T14:10:00Z</dcterms:created>
  <dcterms:modified xsi:type="dcterms:W3CDTF">2022-10-10T14:10:00Z</dcterms:modified>
</cp:coreProperties>
</file>